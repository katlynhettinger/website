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EB7D" w14:textId="14B38194" w:rsidR="00D75742" w:rsidRPr="00197C43" w:rsidRDefault="00770988" w:rsidP="00A46276">
      <w:pPr>
        <w:jc w:val="center"/>
        <w:rPr>
          <w:sz w:val="32"/>
        </w:rPr>
      </w:pPr>
      <w:r w:rsidRPr="00197C43">
        <w:rPr>
          <w:sz w:val="32"/>
        </w:rPr>
        <w:t>Katlyn</w:t>
      </w:r>
      <w:r w:rsidR="003058C0" w:rsidRPr="00197C43">
        <w:rPr>
          <w:sz w:val="32"/>
        </w:rPr>
        <w:t xml:space="preserve"> Hettinger</w:t>
      </w:r>
    </w:p>
    <w:p w14:paraId="5CD7DBD2" w14:textId="77777777" w:rsidR="003E3DEA" w:rsidRPr="003058C0" w:rsidRDefault="009F07DE" w:rsidP="004051C3">
      <w:pPr>
        <w:jc w:val="center"/>
      </w:pPr>
      <w:r>
        <w:rPr>
          <w:noProof/>
        </w:rPr>
        <w:pict w14:anchorId="0B63ED1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18F715" w14:textId="2B0B3A7E" w:rsidR="004F2924" w:rsidRDefault="003D3B46" w:rsidP="004F2924">
      <w:pPr>
        <w:jc w:val="center"/>
      </w:pPr>
      <w:r>
        <w:t xml:space="preserve">   </w:t>
      </w:r>
      <w:r w:rsidR="00A61573" w:rsidRPr="00105C8C">
        <w:t>hettin14@msu.edu</w:t>
      </w:r>
      <w:r w:rsidR="004F2924" w:rsidRPr="00105C8C">
        <w:t xml:space="preserve"> | (989)</w:t>
      </w:r>
      <w:r w:rsidRPr="00105C8C">
        <w:t xml:space="preserve"> </w:t>
      </w:r>
      <w:r w:rsidR="004F2924" w:rsidRPr="00105C8C">
        <w:t>413-5647</w:t>
      </w:r>
      <w:r w:rsidR="00267344" w:rsidRPr="00105C8C">
        <w:t xml:space="preserve"> |</w:t>
      </w:r>
      <w:r w:rsidR="00E76F33" w:rsidRPr="00105C8C">
        <w:t xml:space="preserve"> </w:t>
      </w:r>
      <w:hyperlink r:id="rId8" w:history="1">
        <w:r w:rsidR="00E76F33" w:rsidRPr="00105C8C">
          <w:rPr>
            <w:rStyle w:val="Hyperlink"/>
          </w:rPr>
          <w:t>khettinger.com</w:t>
        </w:r>
      </w:hyperlink>
    </w:p>
    <w:p w14:paraId="7AC8DEBF" w14:textId="77777777" w:rsidR="00BE5CEE" w:rsidRPr="007D2F4D" w:rsidRDefault="006018AB">
      <w:pPr>
        <w:rPr>
          <w:b/>
          <w:sz w:val="28"/>
        </w:rPr>
      </w:pPr>
      <w:r w:rsidRPr="007D2F4D">
        <w:rPr>
          <w:b/>
          <w:sz w:val="28"/>
        </w:rPr>
        <w:t>Academic</w:t>
      </w:r>
    </w:p>
    <w:p w14:paraId="071634A9" w14:textId="77777777" w:rsidR="006018AB" w:rsidRPr="003C48E8" w:rsidRDefault="006018AB">
      <w:pPr>
        <w:rPr>
          <w:b/>
          <w:sz w:val="4"/>
          <w:szCs w:val="22"/>
        </w:rPr>
      </w:pPr>
    </w:p>
    <w:p w14:paraId="5A00C8A3" w14:textId="61544280" w:rsidR="005E5C64" w:rsidRDefault="005E5C64">
      <w:r>
        <w:t xml:space="preserve">Michigan State University, East Lansing, MI                            </w:t>
      </w:r>
      <w:r w:rsidR="002B47FA">
        <w:t xml:space="preserve">                   </w:t>
      </w:r>
      <w:r>
        <w:t xml:space="preserve"> </w:t>
      </w:r>
      <w:r w:rsidR="00004062">
        <w:t>Expected Spring 202</w:t>
      </w:r>
      <w:r w:rsidR="00267344">
        <w:t>3</w:t>
      </w:r>
    </w:p>
    <w:p w14:paraId="63B9F7F5" w14:textId="36853EF3" w:rsidR="00404E00" w:rsidRPr="00105C8C" w:rsidRDefault="005E5C64" w:rsidP="00404E00">
      <w:r>
        <w:tab/>
      </w:r>
      <w:r w:rsidR="00A61573">
        <w:t>Ph.D. in Economics</w:t>
      </w:r>
    </w:p>
    <w:p w14:paraId="706A5492" w14:textId="41A2E480" w:rsidR="00404E00" w:rsidRDefault="00404E00" w:rsidP="00404E00">
      <w:r>
        <w:t xml:space="preserve">Michigan State University, East Lansing, MI                                                    </w:t>
      </w:r>
      <w:r w:rsidR="005C78A9">
        <w:t>Fall 2017-</w:t>
      </w:r>
      <w:r>
        <w:t>Fall 2018</w:t>
      </w:r>
    </w:p>
    <w:p w14:paraId="152BFC6E" w14:textId="3C1CC383" w:rsidR="00404E00" w:rsidRPr="00105C8C" w:rsidRDefault="00404E00">
      <w:r>
        <w:tab/>
        <w:t>Master of Arts in Economics</w:t>
      </w:r>
    </w:p>
    <w:p w14:paraId="79EEE0D4" w14:textId="012C2D6E" w:rsidR="006018AB" w:rsidRPr="003058C0" w:rsidRDefault="006018AB">
      <w:r w:rsidRPr="003058C0">
        <w:t>Hope College</w:t>
      </w:r>
      <w:r w:rsidR="00586B3D" w:rsidRPr="003058C0">
        <w:t>, Holland, M</w:t>
      </w:r>
      <w:r w:rsidR="005F0C3A">
        <w:t>I</w:t>
      </w:r>
      <w:r w:rsidR="005F0C3A">
        <w:tab/>
      </w:r>
      <w:r w:rsidR="00586B3D" w:rsidRPr="003058C0">
        <w:t xml:space="preserve">   </w:t>
      </w:r>
      <w:r w:rsidR="00FC7AF6" w:rsidRPr="003058C0">
        <w:t xml:space="preserve">       </w:t>
      </w:r>
      <w:r w:rsidR="003058C0">
        <w:t xml:space="preserve">     </w:t>
      </w:r>
      <w:r w:rsidR="00FC7AF6" w:rsidRPr="003058C0">
        <w:t xml:space="preserve">                                            </w:t>
      </w:r>
      <w:r w:rsidR="00B03E7E" w:rsidRPr="003058C0">
        <w:t xml:space="preserve">      </w:t>
      </w:r>
      <w:r w:rsidR="005F0C3A">
        <w:t xml:space="preserve">       </w:t>
      </w:r>
      <w:r w:rsidR="00B03E7E" w:rsidRPr="003058C0">
        <w:t xml:space="preserve">   </w:t>
      </w:r>
      <w:r w:rsidR="00FC7AF6" w:rsidRPr="003058C0">
        <w:t xml:space="preserve"> </w:t>
      </w:r>
      <w:r w:rsidR="00C44CAE" w:rsidRPr="003058C0">
        <w:t>Fall 2013-Fall 2016</w:t>
      </w:r>
    </w:p>
    <w:p w14:paraId="5C341003" w14:textId="053A2D82" w:rsidR="006018AB" w:rsidRPr="003058C0" w:rsidRDefault="0022096E" w:rsidP="00A0276C">
      <w:pPr>
        <w:ind w:left="720"/>
      </w:pPr>
      <w:r>
        <w:t>Bachelor</w:t>
      </w:r>
      <w:r w:rsidR="00586B3D" w:rsidRPr="003058C0">
        <w:t xml:space="preserve"> of </w:t>
      </w:r>
      <w:r w:rsidR="006018AB" w:rsidRPr="003058C0">
        <w:t>Arts in Economics and Mathematics</w:t>
      </w:r>
      <w:r w:rsidR="00C8106E">
        <w:t>,</w:t>
      </w:r>
      <w:r w:rsidR="00A0276C">
        <w:t xml:space="preserve"> </w:t>
      </w:r>
      <w:r w:rsidR="00A0276C" w:rsidRPr="003058C0">
        <w:t>Management</w:t>
      </w:r>
      <w:r w:rsidR="00A0276C">
        <w:t xml:space="preserve"> Minor, </w:t>
      </w:r>
      <w:r w:rsidR="00C8106E" w:rsidRPr="00C8106E">
        <w:rPr>
          <w:i/>
        </w:rPr>
        <w:t>summa cum laude</w:t>
      </w:r>
    </w:p>
    <w:p w14:paraId="3AC98F47" w14:textId="77777777" w:rsidR="003D3B46" w:rsidRPr="003C48E8" w:rsidRDefault="003D3B46" w:rsidP="00617E6B">
      <w:pPr>
        <w:ind w:left="720"/>
        <w:rPr>
          <w:sz w:val="14"/>
          <w:szCs w:val="14"/>
        </w:rPr>
      </w:pPr>
    </w:p>
    <w:p w14:paraId="186F3FE5" w14:textId="55B08A15" w:rsidR="003D3B46" w:rsidRDefault="003D3B46" w:rsidP="003D3B46">
      <w:pPr>
        <w:rPr>
          <w:b/>
          <w:sz w:val="28"/>
        </w:rPr>
      </w:pPr>
      <w:r>
        <w:rPr>
          <w:b/>
          <w:sz w:val="28"/>
        </w:rPr>
        <w:t>Fields of Interest</w:t>
      </w:r>
    </w:p>
    <w:p w14:paraId="70AE2C08" w14:textId="77777777" w:rsidR="003D3B46" w:rsidRPr="003C48E8" w:rsidRDefault="003D3B46" w:rsidP="003D3B46">
      <w:pPr>
        <w:rPr>
          <w:b/>
          <w:sz w:val="4"/>
          <w:szCs w:val="4"/>
        </w:rPr>
      </w:pPr>
    </w:p>
    <w:p w14:paraId="6BAE4A8F" w14:textId="5E4B5B6B" w:rsidR="003D3B46" w:rsidRDefault="003D3B46" w:rsidP="003D3B46">
      <w:r>
        <w:t>Health Economics, Public Economics, Labor Economics</w:t>
      </w:r>
      <w:r w:rsidR="000E6BE6">
        <w:t>, Applied Microeconomics</w:t>
      </w:r>
    </w:p>
    <w:p w14:paraId="3207191B" w14:textId="77777777" w:rsidR="0092643C" w:rsidRPr="003C48E8" w:rsidRDefault="0092643C" w:rsidP="0092643C">
      <w:pPr>
        <w:rPr>
          <w:sz w:val="14"/>
          <w:szCs w:val="14"/>
        </w:rPr>
      </w:pPr>
    </w:p>
    <w:p w14:paraId="036A2BE3" w14:textId="79CEF5E0" w:rsidR="001671C7" w:rsidRDefault="001671C7" w:rsidP="001671C7">
      <w:pPr>
        <w:rPr>
          <w:b/>
          <w:sz w:val="28"/>
        </w:rPr>
      </w:pPr>
      <w:r>
        <w:rPr>
          <w:b/>
          <w:sz w:val="28"/>
        </w:rPr>
        <w:t>Peer</w:t>
      </w:r>
      <w:r w:rsidR="00BD161A">
        <w:rPr>
          <w:b/>
          <w:sz w:val="28"/>
        </w:rPr>
        <w:t>-</w:t>
      </w:r>
      <w:r>
        <w:rPr>
          <w:b/>
          <w:sz w:val="28"/>
        </w:rPr>
        <w:t>Reviewed Publications</w:t>
      </w:r>
    </w:p>
    <w:p w14:paraId="1B22567E" w14:textId="77777777" w:rsidR="001671C7" w:rsidRPr="003C48E8" w:rsidRDefault="001671C7" w:rsidP="001671C7">
      <w:pPr>
        <w:rPr>
          <w:sz w:val="4"/>
          <w:szCs w:val="4"/>
        </w:rPr>
      </w:pPr>
    </w:p>
    <w:p w14:paraId="0F5CEE00" w14:textId="466A063C" w:rsidR="001671C7" w:rsidRDefault="001671C7" w:rsidP="00FC05A0">
      <w:pPr>
        <w:ind w:left="720" w:hanging="720"/>
        <w:rPr>
          <w:ins w:id="0" w:author="Hettinger, Katlyn" w:date="2023-01-05T14:28:00Z"/>
        </w:rPr>
      </w:pPr>
      <w:r>
        <w:t xml:space="preserve">“Medicaid Expansion Associated </w:t>
      </w:r>
      <w:r w:rsidR="00827B58">
        <w:t>w</w:t>
      </w:r>
      <w:r>
        <w:t xml:space="preserve">ith Some Improvements in Perinatal Mental Health” with Claire </w:t>
      </w:r>
      <w:proofErr w:type="spellStart"/>
      <w:r>
        <w:t>Margerison</w:t>
      </w:r>
      <w:proofErr w:type="spellEnd"/>
      <w:r>
        <w:t xml:space="preserve">, Robert </w:t>
      </w:r>
      <w:proofErr w:type="spellStart"/>
      <w:r>
        <w:t>Kaestner</w:t>
      </w:r>
      <w:proofErr w:type="spellEnd"/>
      <w:r>
        <w:t xml:space="preserve">, Sidra Goldman-Mellor, and Danielle Gartner. </w:t>
      </w:r>
      <w:r>
        <w:rPr>
          <w:i/>
          <w:iCs/>
        </w:rPr>
        <w:t>Health Affairs,</w:t>
      </w:r>
      <w:r>
        <w:t xml:space="preserve"> </w:t>
      </w:r>
      <w:r w:rsidR="00FD165B" w:rsidRPr="00FD165B">
        <w:t>40(10):1605-1611.</w:t>
      </w:r>
    </w:p>
    <w:p w14:paraId="6C7DFA65" w14:textId="77777777" w:rsidR="00E5089D" w:rsidRPr="00E5089D" w:rsidRDefault="00E5089D" w:rsidP="00FC05A0">
      <w:pPr>
        <w:ind w:left="720" w:hanging="720"/>
        <w:rPr>
          <w:sz w:val="4"/>
          <w:szCs w:val="4"/>
        </w:rPr>
      </w:pPr>
    </w:p>
    <w:p w14:paraId="131D3EA0" w14:textId="5A9551AB" w:rsidR="00E5089D" w:rsidRDefault="00E5089D" w:rsidP="00E5089D">
      <w:pPr>
        <w:ind w:left="720" w:hanging="720"/>
      </w:pPr>
      <w:r>
        <w:t xml:space="preserve">“Postpartum Medicaid Eligibility Expansions and Postpartum Health Measures” with C. </w:t>
      </w:r>
      <w:proofErr w:type="spellStart"/>
      <w:r>
        <w:t>Margerison</w:t>
      </w:r>
      <w:proofErr w:type="spellEnd"/>
      <w:r>
        <w:t xml:space="preserve">. </w:t>
      </w:r>
      <w:r>
        <w:rPr>
          <w:i/>
          <w:iCs/>
        </w:rPr>
        <w:t>forthcoming</w:t>
      </w:r>
      <w:r>
        <w:rPr>
          <w:i/>
          <w:iCs/>
        </w:rPr>
        <w:t>, Population Health Managemen</w:t>
      </w:r>
      <w:r>
        <w:rPr>
          <w:i/>
          <w:iCs/>
        </w:rPr>
        <w:t>t</w:t>
      </w:r>
    </w:p>
    <w:p w14:paraId="43ADF3AE" w14:textId="77777777" w:rsidR="001671C7" w:rsidRPr="003C48E8" w:rsidRDefault="001671C7" w:rsidP="0092643C">
      <w:pPr>
        <w:rPr>
          <w:b/>
          <w:sz w:val="14"/>
          <w:szCs w:val="14"/>
        </w:rPr>
      </w:pPr>
    </w:p>
    <w:p w14:paraId="555AEE35" w14:textId="607355C3" w:rsidR="0092643C" w:rsidRDefault="0092643C" w:rsidP="0092643C">
      <w:pPr>
        <w:rPr>
          <w:b/>
          <w:sz w:val="28"/>
        </w:rPr>
      </w:pPr>
      <w:r w:rsidRPr="003D3B46">
        <w:rPr>
          <w:b/>
          <w:sz w:val="28"/>
        </w:rPr>
        <w:t>Work</w:t>
      </w:r>
      <w:r>
        <w:rPr>
          <w:b/>
          <w:sz w:val="28"/>
        </w:rPr>
        <w:t>ing Papers</w:t>
      </w:r>
    </w:p>
    <w:p w14:paraId="501BCF2F" w14:textId="2534D9FA" w:rsidR="0092643C" w:rsidRPr="003C48E8" w:rsidRDefault="0092643C" w:rsidP="0092643C">
      <w:pPr>
        <w:rPr>
          <w:sz w:val="4"/>
          <w:szCs w:val="4"/>
        </w:rPr>
      </w:pPr>
    </w:p>
    <w:p w14:paraId="1434AAC3" w14:textId="2B15105A" w:rsidR="0086236C" w:rsidRDefault="0086236C" w:rsidP="0086236C">
      <w:r w:rsidRPr="00267344">
        <w:t xml:space="preserve">“Intertemporal Substitution in Response to </w:t>
      </w:r>
      <w:r w:rsidR="00094894">
        <w:t>Non</w:t>
      </w:r>
      <w:r>
        <w:t>-</w:t>
      </w:r>
      <w:r w:rsidR="00094894">
        <w:t>Linear</w:t>
      </w:r>
      <w:r>
        <w:t xml:space="preserve"> </w:t>
      </w:r>
      <w:r w:rsidRPr="00267344">
        <w:t>Health Insurance</w:t>
      </w:r>
      <w:r w:rsidR="00E424D2">
        <w:t xml:space="preserve"> Contracts</w:t>
      </w:r>
      <w:r w:rsidRPr="00267344">
        <w:t>”</w:t>
      </w:r>
    </w:p>
    <w:p w14:paraId="779B19AB" w14:textId="77777777" w:rsidR="0086236C" w:rsidRPr="003C48E8" w:rsidRDefault="0086236C" w:rsidP="0092643C">
      <w:pPr>
        <w:rPr>
          <w:sz w:val="4"/>
          <w:szCs w:val="4"/>
        </w:rPr>
      </w:pPr>
    </w:p>
    <w:p w14:paraId="2F2EC2AA" w14:textId="77777777" w:rsidR="00FC27D5" w:rsidRPr="003C48E8" w:rsidRDefault="00FC27D5" w:rsidP="0092643C">
      <w:pPr>
        <w:rPr>
          <w:sz w:val="4"/>
          <w:szCs w:val="4"/>
        </w:rPr>
      </w:pPr>
    </w:p>
    <w:p w14:paraId="5778B0D0" w14:textId="72D871E5" w:rsidR="0092643C" w:rsidRDefault="001671C7" w:rsidP="00FC05A0">
      <w:pPr>
        <w:ind w:left="720" w:hanging="720"/>
      </w:pPr>
      <w:r>
        <w:t>“The ACA and Racial Disparities in Women’s Health: A Review of the Literature” with Colleen MacCallum-Bridges, C</w:t>
      </w:r>
      <w:r w:rsidR="00A0276C">
        <w:t>.</w:t>
      </w:r>
      <w:r>
        <w:t xml:space="preserve"> </w:t>
      </w:r>
      <w:proofErr w:type="spellStart"/>
      <w:r>
        <w:t>Margerison</w:t>
      </w:r>
      <w:proofErr w:type="spellEnd"/>
      <w:r>
        <w:t>, D</w:t>
      </w:r>
      <w:r w:rsidR="00A0276C">
        <w:t>.</w:t>
      </w:r>
      <w:r>
        <w:t xml:space="preserve"> Gartner, and </w:t>
      </w:r>
      <w:proofErr w:type="spellStart"/>
      <w:r>
        <w:t>Yasamean</w:t>
      </w:r>
      <w:proofErr w:type="spellEnd"/>
      <w:r>
        <w:t xml:space="preserve"> Zamani-Hanks</w:t>
      </w:r>
    </w:p>
    <w:p w14:paraId="74965C85" w14:textId="77777777" w:rsidR="004D09D1" w:rsidRPr="003C48E8" w:rsidRDefault="004D09D1" w:rsidP="00FC05A0">
      <w:pPr>
        <w:ind w:left="720" w:hanging="720"/>
        <w:rPr>
          <w:sz w:val="4"/>
          <w:szCs w:val="4"/>
        </w:rPr>
      </w:pPr>
    </w:p>
    <w:p w14:paraId="540F87C5" w14:textId="550683A3" w:rsidR="004D09D1" w:rsidRPr="004D09D1" w:rsidRDefault="004D09D1" w:rsidP="00F8006F">
      <w:pPr>
        <w:ind w:left="720" w:hanging="720"/>
      </w:pPr>
      <w:r>
        <w:t>“The Affordable Care Act and Pre</w:t>
      </w:r>
      <w:r w:rsidR="00F8006F">
        <w:t>c</w:t>
      </w:r>
      <w:r>
        <w:t xml:space="preserve">onception </w:t>
      </w:r>
      <w:r w:rsidR="00F8006F">
        <w:t xml:space="preserve">Indigenous </w:t>
      </w:r>
      <w:r>
        <w:t xml:space="preserve">Health” with D. Gartner and C. </w:t>
      </w:r>
      <w:proofErr w:type="spellStart"/>
      <w:r>
        <w:t>Margerison</w:t>
      </w:r>
      <w:proofErr w:type="spellEnd"/>
      <w:r>
        <w:t>”</w:t>
      </w:r>
    </w:p>
    <w:p w14:paraId="5D5B46D2" w14:textId="11B8DA35" w:rsidR="003D3B46" w:rsidRPr="003C48E8" w:rsidRDefault="003D3B46" w:rsidP="003D3B46">
      <w:pPr>
        <w:rPr>
          <w:sz w:val="14"/>
          <w:szCs w:val="14"/>
        </w:rPr>
      </w:pPr>
    </w:p>
    <w:p w14:paraId="7B2196C9" w14:textId="3F75F45B" w:rsidR="0092643C" w:rsidRPr="00DE7E39" w:rsidRDefault="003D3B46" w:rsidP="003D3B46">
      <w:pPr>
        <w:rPr>
          <w:b/>
          <w:sz w:val="28"/>
        </w:rPr>
      </w:pPr>
      <w:r w:rsidRPr="003D3B46">
        <w:rPr>
          <w:b/>
          <w:sz w:val="28"/>
        </w:rPr>
        <w:t>Works in Progress</w:t>
      </w:r>
    </w:p>
    <w:p w14:paraId="2C6EC4A3" w14:textId="77777777" w:rsidR="00A0276C" w:rsidRPr="003C48E8" w:rsidRDefault="00A0276C" w:rsidP="003D3B46">
      <w:pPr>
        <w:rPr>
          <w:sz w:val="4"/>
          <w:szCs w:val="4"/>
        </w:rPr>
      </w:pPr>
    </w:p>
    <w:p w14:paraId="0EC57C48" w14:textId="7A12510C" w:rsidR="00A0276C" w:rsidRDefault="00A0276C" w:rsidP="00A0276C">
      <w:pPr>
        <w:ind w:left="720" w:hanging="720"/>
      </w:pPr>
      <w:r w:rsidRPr="00A0276C">
        <w:t xml:space="preserve">“A Guide to Triple Differencing for Health Disparities Research” with C. MacCallum-Bridges, C. </w:t>
      </w:r>
      <w:proofErr w:type="spellStart"/>
      <w:r w:rsidRPr="00A0276C">
        <w:t>Margerison</w:t>
      </w:r>
      <w:proofErr w:type="spellEnd"/>
      <w:r w:rsidRPr="00A0276C">
        <w:t xml:space="preserve">, </w:t>
      </w:r>
      <w:r w:rsidR="006C7C40">
        <w:t xml:space="preserve">and </w:t>
      </w:r>
      <w:r w:rsidRPr="00A0276C">
        <w:t>D. Gartner</w:t>
      </w:r>
    </w:p>
    <w:p w14:paraId="056F85AA" w14:textId="2267855B" w:rsidR="000E6BE6" w:rsidRPr="003C48E8" w:rsidRDefault="000E6BE6" w:rsidP="00105C8C">
      <w:pPr>
        <w:rPr>
          <w:sz w:val="4"/>
          <w:szCs w:val="4"/>
        </w:rPr>
      </w:pPr>
    </w:p>
    <w:p w14:paraId="7F511FD7" w14:textId="285228A8" w:rsidR="004436CF" w:rsidRDefault="000E6BE6" w:rsidP="004436CF">
      <w:pPr>
        <w:ind w:left="720" w:hanging="720"/>
      </w:pPr>
      <w:r>
        <w:t xml:space="preserve">“Quality of Care During the </w:t>
      </w:r>
      <w:r w:rsidR="004436CF">
        <w:t xml:space="preserve">End of Year </w:t>
      </w:r>
      <w:r>
        <w:t>Deductible Rush”</w:t>
      </w:r>
    </w:p>
    <w:p w14:paraId="72EE728B" w14:textId="77777777" w:rsidR="007228AB" w:rsidRPr="003C48E8" w:rsidRDefault="007228AB" w:rsidP="004436CF">
      <w:pPr>
        <w:ind w:left="720" w:hanging="720"/>
        <w:rPr>
          <w:sz w:val="4"/>
          <w:szCs w:val="4"/>
        </w:rPr>
      </w:pPr>
    </w:p>
    <w:p w14:paraId="3C2F3A13" w14:textId="4C2E9E7D" w:rsidR="007228AB" w:rsidRDefault="007228AB" w:rsidP="004436CF">
      <w:pPr>
        <w:ind w:left="720" w:hanging="720"/>
      </w:pPr>
      <w:r>
        <w:t>“Comparing Responses to Expected</w:t>
      </w:r>
      <w:r w:rsidR="009E4345">
        <w:t>ly</w:t>
      </w:r>
      <w:r>
        <w:t xml:space="preserve"> and Unexpected</w:t>
      </w:r>
      <w:r w:rsidR="009E4345">
        <w:t>ly Meeting Health Insurance Deductibles</w:t>
      </w:r>
      <w:r>
        <w:t>”</w:t>
      </w:r>
    </w:p>
    <w:p w14:paraId="27F82918" w14:textId="1D8167FE" w:rsidR="004436CF" w:rsidRPr="003C48E8" w:rsidRDefault="004436CF" w:rsidP="007228AB">
      <w:pPr>
        <w:rPr>
          <w:sz w:val="4"/>
          <w:szCs w:val="4"/>
        </w:rPr>
      </w:pPr>
    </w:p>
    <w:p w14:paraId="45B397FA" w14:textId="2B24CEFD" w:rsidR="009E4345" w:rsidRDefault="009E4345" w:rsidP="00165EF4">
      <w:pPr>
        <w:ind w:left="720" w:hanging="720"/>
      </w:pPr>
      <w:r>
        <w:t xml:space="preserve">“The 2021 Child Tax Credit Expansion and </w:t>
      </w:r>
      <w:r w:rsidR="00165EF4">
        <w:t xml:space="preserve">Infant Birth Weight” with C. </w:t>
      </w:r>
      <w:proofErr w:type="spellStart"/>
      <w:r w:rsidR="00165EF4">
        <w:t>Margerison</w:t>
      </w:r>
      <w:proofErr w:type="spellEnd"/>
      <w:r w:rsidR="00165EF4">
        <w:t>, Y. Zamani-Hanks, and Elizabeth Vickers</w:t>
      </w:r>
    </w:p>
    <w:p w14:paraId="71D46B08" w14:textId="77777777" w:rsidR="00165EF4" w:rsidRPr="003C48E8" w:rsidRDefault="00165EF4" w:rsidP="00165EF4">
      <w:pPr>
        <w:ind w:left="720" w:hanging="720"/>
        <w:rPr>
          <w:sz w:val="4"/>
          <w:szCs w:val="4"/>
        </w:rPr>
      </w:pPr>
    </w:p>
    <w:p w14:paraId="2D6FEBC1" w14:textId="764D5049" w:rsidR="004436CF" w:rsidRDefault="004436CF" w:rsidP="006C7C40">
      <w:pPr>
        <w:ind w:left="720" w:hanging="720"/>
      </w:pPr>
      <w:r>
        <w:t xml:space="preserve">“Impact of Medicaid Expansion on Contraception Use” with </w:t>
      </w:r>
      <w:proofErr w:type="spellStart"/>
      <w:r>
        <w:t>Nazeeba</w:t>
      </w:r>
      <w:proofErr w:type="spellEnd"/>
      <w:r>
        <w:t xml:space="preserve"> </w:t>
      </w:r>
      <w:proofErr w:type="spellStart"/>
      <w:r>
        <w:t>Siddika</w:t>
      </w:r>
      <w:proofErr w:type="spellEnd"/>
      <w:r>
        <w:t xml:space="preserve"> and C. </w:t>
      </w:r>
      <w:proofErr w:type="spellStart"/>
      <w:r>
        <w:t>Margerison</w:t>
      </w:r>
      <w:proofErr w:type="spellEnd"/>
    </w:p>
    <w:p w14:paraId="0F0E072B" w14:textId="77777777" w:rsidR="004436CF" w:rsidRPr="003C48E8" w:rsidRDefault="004436CF" w:rsidP="006C7C40">
      <w:pPr>
        <w:ind w:left="720" w:hanging="720"/>
        <w:rPr>
          <w:sz w:val="4"/>
          <w:szCs w:val="4"/>
        </w:rPr>
      </w:pPr>
    </w:p>
    <w:p w14:paraId="2D16DB65" w14:textId="1DE44BD5" w:rsidR="004436CF" w:rsidRDefault="004436CF" w:rsidP="006C7C40">
      <w:pPr>
        <w:ind w:left="720" w:hanging="720"/>
      </w:pPr>
      <w:r>
        <w:t>“Effects of Medicaid Extensions on Postpartum Health</w:t>
      </w:r>
      <w:r w:rsidR="00165EF4">
        <w:t xml:space="preserve"> Measures</w:t>
      </w:r>
      <w:r>
        <w:t xml:space="preserve">: Evidence from a Mississippi Miscommunication” with C. </w:t>
      </w:r>
      <w:proofErr w:type="spellStart"/>
      <w:r>
        <w:t>Margerison</w:t>
      </w:r>
      <w:proofErr w:type="spellEnd"/>
    </w:p>
    <w:p w14:paraId="26F400BC" w14:textId="77777777" w:rsidR="006C7C40" w:rsidRPr="003C48E8" w:rsidRDefault="006C7C40" w:rsidP="006C7C40">
      <w:pPr>
        <w:ind w:left="720" w:hanging="720"/>
        <w:rPr>
          <w:sz w:val="14"/>
          <w:szCs w:val="14"/>
        </w:rPr>
      </w:pPr>
    </w:p>
    <w:p w14:paraId="35E2CF68" w14:textId="48F6C6F2" w:rsidR="0092643C" w:rsidRDefault="00DE7E39" w:rsidP="003D3B46">
      <w:pPr>
        <w:rPr>
          <w:b/>
          <w:sz w:val="28"/>
        </w:rPr>
      </w:pPr>
      <w:r>
        <w:rPr>
          <w:b/>
          <w:sz w:val="28"/>
        </w:rPr>
        <w:t>Other Publications</w:t>
      </w:r>
    </w:p>
    <w:p w14:paraId="3E3B187E" w14:textId="77777777" w:rsidR="00DE7E39" w:rsidRPr="003C48E8" w:rsidRDefault="00DE7E39" w:rsidP="003D3B46">
      <w:pPr>
        <w:rPr>
          <w:sz w:val="4"/>
          <w:szCs w:val="4"/>
        </w:rPr>
      </w:pPr>
    </w:p>
    <w:p w14:paraId="04D82EFC" w14:textId="16B3A93C" w:rsidR="00DE7E39" w:rsidRDefault="00DE7E39" w:rsidP="00DE7E39">
      <w:pPr>
        <w:ind w:left="720" w:hanging="720"/>
      </w:pPr>
      <w:r w:rsidRPr="00DE7E39">
        <w:t>"Did Cash Transfers from the 2021 Child Tax Credit Expansion Improve Maternal and Infant Health? A Policy Brief" with E</w:t>
      </w:r>
      <w:r w:rsidR="00165EF4">
        <w:t>.</w:t>
      </w:r>
      <w:r w:rsidRPr="00DE7E39">
        <w:t xml:space="preserve"> Vickers, </w:t>
      </w:r>
      <w:r w:rsidR="006C7C40">
        <w:t>Y.</w:t>
      </w:r>
      <w:r w:rsidRPr="00DE7E39">
        <w:t xml:space="preserve"> Zamani-Hanks, and C</w:t>
      </w:r>
      <w:r w:rsidR="006C7C40">
        <w:t xml:space="preserve">. </w:t>
      </w:r>
      <w:proofErr w:type="spellStart"/>
      <w:r w:rsidRPr="00DE7E39">
        <w:t>Margerison</w:t>
      </w:r>
      <w:proofErr w:type="spellEnd"/>
    </w:p>
    <w:p w14:paraId="22A79A27" w14:textId="77777777" w:rsidR="00105C8C" w:rsidRPr="00105C8C" w:rsidRDefault="00105C8C">
      <w:pPr>
        <w:rPr>
          <w:b/>
          <w:sz w:val="14"/>
          <w:szCs w:val="14"/>
        </w:rPr>
      </w:pPr>
    </w:p>
    <w:p w14:paraId="662738C7" w14:textId="77777777" w:rsidR="00105C8C" w:rsidRDefault="00105C8C">
      <w:pPr>
        <w:rPr>
          <w:b/>
          <w:sz w:val="28"/>
        </w:rPr>
      </w:pPr>
    </w:p>
    <w:p w14:paraId="44313080" w14:textId="77777777" w:rsidR="00105C8C" w:rsidRDefault="00105C8C">
      <w:pPr>
        <w:rPr>
          <w:b/>
          <w:sz w:val="28"/>
        </w:rPr>
      </w:pPr>
    </w:p>
    <w:p w14:paraId="111223FE" w14:textId="09BA1E83" w:rsidR="00BE5CEE" w:rsidRDefault="00C44CAE">
      <w:pPr>
        <w:rPr>
          <w:b/>
          <w:sz w:val="28"/>
        </w:rPr>
      </w:pPr>
      <w:r w:rsidRPr="003058C0">
        <w:rPr>
          <w:b/>
          <w:sz w:val="28"/>
        </w:rPr>
        <w:lastRenderedPageBreak/>
        <w:t>Research Experience</w:t>
      </w:r>
    </w:p>
    <w:p w14:paraId="7FFB9352" w14:textId="77777777" w:rsidR="00770988" w:rsidRPr="003C48E8" w:rsidRDefault="00770988">
      <w:pPr>
        <w:rPr>
          <w:b/>
          <w:sz w:val="4"/>
          <w:szCs w:val="22"/>
        </w:rPr>
      </w:pPr>
    </w:p>
    <w:p w14:paraId="20B8DB9B" w14:textId="422D3275" w:rsidR="001522E5" w:rsidRDefault="001522E5" w:rsidP="001522E5">
      <w:r w:rsidRPr="003058C0">
        <w:t xml:space="preserve">Research Assistant </w:t>
      </w:r>
      <w:r>
        <w:t xml:space="preserve">                                                                                           Spring 2020-Present</w:t>
      </w:r>
    </w:p>
    <w:p w14:paraId="5AF58419" w14:textId="5F781B88" w:rsidR="001522E5" w:rsidRPr="009D3C74" w:rsidRDefault="001522E5" w:rsidP="001522E5">
      <w:pPr>
        <w:rPr>
          <w:sz w:val="22"/>
          <w:szCs w:val="22"/>
        </w:rPr>
      </w:pPr>
      <w:r w:rsidRPr="009D3C74">
        <w:rPr>
          <w:sz w:val="22"/>
          <w:szCs w:val="22"/>
        </w:rPr>
        <w:tab/>
      </w:r>
      <w:r w:rsidRPr="009D3C74">
        <w:rPr>
          <w:sz w:val="22"/>
          <w:szCs w:val="20"/>
        </w:rPr>
        <w:t xml:space="preserve">Dr. Claire </w:t>
      </w:r>
      <w:proofErr w:type="spellStart"/>
      <w:r w:rsidRPr="009D3C74">
        <w:rPr>
          <w:sz w:val="22"/>
          <w:szCs w:val="20"/>
        </w:rPr>
        <w:t>Margerison</w:t>
      </w:r>
      <w:proofErr w:type="spellEnd"/>
      <w:r w:rsidRPr="009D3C74">
        <w:rPr>
          <w:sz w:val="22"/>
          <w:szCs w:val="20"/>
        </w:rPr>
        <w:t>, MSU Dept. of Epidemiology and Biostatistics</w:t>
      </w:r>
    </w:p>
    <w:p w14:paraId="1DC526A5" w14:textId="77777777" w:rsidR="001F739E" w:rsidRPr="00105C8C" w:rsidRDefault="001F739E" w:rsidP="001522E5">
      <w:pPr>
        <w:rPr>
          <w:sz w:val="4"/>
          <w:szCs w:val="4"/>
        </w:rPr>
      </w:pPr>
    </w:p>
    <w:p w14:paraId="714FBF00" w14:textId="28C5B066" w:rsidR="00617E6B" w:rsidRPr="003058C0" w:rsidRDefault="00BE5CEE" w:rsidP="00617E6B">
      <w:r>
        <w:t xml:space="preserve">Hope College Economics Department </w:t>
      </w:r>
      <w:r w:rsidR="00770988" w:rsidRPr="003058C0">
        <w:t>Research Assistant</w:t>
      </w:r>
      <w:r w:rsidR="00C44CAE" w:rsidRPr="003058C0">
        <w:t xml:space="preserve"> </w:t>
      </w:r>
      <w:r w:rsidR="003058C0">
        <w:t xml:space="preserve">     </w:t>
      </w:r>
      <w:r w:rsidR="000E0636">
        <w:t xml:space="preserve">                 </w:t>
      </w:r>
      <w:r>
        <w:t xml:space="preserve">    </w:t>
      </w:r>
      <w:r w:rsidR="000E0636">
        <w:t>Spring 2016-Fall 2016</w:t>
      </w:r>
    </w:p>
    <w:p w14:paraId="5DAA6A21" w14:textId="1ED1FC79" w:rsidR="00617E6B" w:rsidRPr="009D3C74" w:rsidRDefault="00BE5CEE" w:rsidP="009D3C74">
      <w:pPr>
        <w:ind w:left="720"/>
        <w:rPr>
          <w:sz w:val="22"/>
          <w:szCs w:val="20"/>
        </w:rPr>
      </w:pPr>
      <w:r w:rsidRPr="009D3C74">
        <w:rPr>
          <w:sz w:val="22"/>
          <w:szCs w:val="20"/>
        </w:rPr>
        <w:t>Supervisors:</w:t>
      </w:r>
      <w:r w:rsidR="00B03E7E" w:rsidRPr="009D3C74">
        <w:rPr>
          <w:sz w:val="22"/>
          <w:szCs w:val="20"/>
        </w:rPr>
        <w:t xml:space="preserve"> Dr. David Phillips (Spring</w:t>
      </w:r>
      <w:r w:rsidR="009D3C74" w:rsidRPr="009D3C74">
        <w:rPr>
          <w:sz w:val="22"/>
          <w:szCs w:val="20"/>
        </w:rPr>
        <w:t>-Summer</w:t>
      </w:r>
      <w:r w:rsidR="00B03E7E" w:rsidRPr="009D3C74">
        <w:rPr>
          <w:sz w:val="22"/>
          <w:szCs w:val="20"/>
        </w:rPr>
        <w:t xml:space="preserve"> 2016)</w:t>
      </w:r>
      <w:r w:rsidR="00404E00" w:rsidRPr="009D3C74">
        <w:rPr>
          <w:sz w:val="22"/>
          <w:szCs w:val="20"/>
        </w:rPr>
        <w:t>,</w:t>
      </w:r>
      <w:r w:rsidR="00B03E7E" w:rsidRPr="009D3C74">
        <w:rPr>
          <w:sz w:val="22"/>
          <w:szCs w:val="20"/>
        </w:rPr>
        <w:t xml:space="preserve"> </w:t>
      </w:r>
      <w:r w:rsidR="00D06E57" w:rsidRPr="009D3C74">
        <w:rPr>
          <w:sz w:val="22"/>
          <w:szCs w:val="20"/>
        </w:rPr>
        <w:t>Dr. Steven McMullen (Fall 2016)</w:t>
      </w:r>
    </w:p>
    <w:p w14:paraId="6EAFD84F" w14:textId="77777777" w:rsidR="00267344" w:rsidRPr="003C48E8" w:rsidRDefault="00267344" w:rsidP="00352351">
      <w:pPr>
        <w:rPr>
          <w:sz w:val="14"/>
          <w:szCs w:val="14"/>
        </w:rPr>
      </w:pPr>
    </w:p>
    <w:p w14:paraId="0BAAC6A6" w14:textId="5E9C6BB2" w:rsidR="00404E00" w:rsidRDefault="004051C3">
      <w:pPr>
        <w:rPr>
          <w:b/>
          <w:sz w:val="28"/>
        </w:rPr>
      </w:pPr>
      <w:r w:rsidRPr="003058C0">
        <w:rPr>
          <w:b/>
          <w:sz w:val="28"/>
        </w:rPr>
        <w:t>Teaching Experienc</w:t>
      </w:r>
      <w:r w:rsidR="00404E00">
        <w:rPr>
          <w:b/>
          <w:sz w:val="28"/>
        </w:rPr>
        <w:t>e</w:t>
      </w:r>
    </w:p>
    <w:p w14:paraId="31DC85E0" w14:textId="77777777" w:rsidR="00404E00" w:rsidRPr="003C48E8" w:rsidRDefault="00404E00">
      <w:pPr>
        <w:rPr>
          <w:b/>
          <w:sz w:val="4"/>
          <w:szCs w:val="4"/>
        </w:rPr>
      </w:pPr>
    </w:p>
    <w:p w14:paraId="09E22CEE" w14:textId="46F6DB1D" w:rsidR="00404E00" w:rsidRDefault="00404E00">
      <w:r>
        <w:t xml:space="preserve">Instructor, Michigan State University                                                        </w:t>
      </w:r>
      <w:r w:rsidR="006E6691">
        <w:t xml:space="preserve">                         </w:t>
      </w:r>
      <w:r>
        <w:t>Fall 2019</w:t>
      </w:r>
    </w:p>
    <w:p w14:paraId="3DA054A3" w14:textId="27DFEE31" w:rsidR="006E6691" w:rsidRPr="006C7C40" w:rsidRDefault="00404E00" w:rsidP="006E6691">
      <w:pPr>
        <w:rPr>
          <w:sz w:val="22"/>
          <w:szCs w:val="20"/>
        </w:rPr>
      </w:pPr>
      <w:r>
        <w:tab/>
      </w:r>
      <w:r w:rsidRPr="006C7C40">
        <w:rPr>
          <w:sz w:val="22"/>
          <w:szCs w:val="20"/>
        </w:rPr>
        <w:t>Intermediate Microeconomics (in-person)</w:t>
      </w:r>
    </w:p>
    <w:p w14:paraId="4ADBCECD" w14:textId="35C7E3FF" w:rsidR="006E6691" w:rsidRDefault="006E6691" w:rsidP="006E6691">
      <w:r>
        <w:t>Instructor, Michigan State University                                                                         Summer 2019</w:t>
      </w:r>
    </w:p>
    <w:p w14:paraId="49A9CC0F" w14:textId="54C18865" w:rsidR="00A621AD" w:rsidRPr="006E4137" w:rsidRDefault="006E6691">
      <w:r>
        <w:tab/>
      </w:r>
      <w:r w:rsidRPr="006C7C40">
        <w:rPr>
          <w:sz w:val="22"/>
          <w:szCs w:val="20"/>
        </w:rPr>
        <w:t>Economics of Sports (online)</w:t>
      </w:r>
    </w:p>
    <w:p w14:paraId="203E4C34" w14:textId="31937D5C" w:rsidR="008919A3" w:rsidRDefault="008919A3">
      <w:r>
        <w:t>Head Teaching Assistant, Michigan State University                                   Fall 2018-Spring 2019</w:t>
      </w:r>
    </w:p>
    <w:p w14:paraId="39871BFE" w14:textId="014EC43D" w:rsidR="00A43452" w:rsidRPr="006E4137" w:rsidRDefault="008919A3">
      <w:pPr>
        <w:rPr>
          <w:szCs w:val="21"/>
        </w:rPr>
      </w:pPr>
      <w:r>
        <w:tab/>
      </w:r>
      <w:r w:rsidRPr="006C7C40">
        <w:rPr>
          <w:sz w:val="22"/>
          <w:szCs w:val="20"/>
        </w:rPr>
        <w:t>Introduction to Microeconomics (Fall 2018, Spring 2019)</w:t>
      </w:r>
    </w:p>
    <w:p w14:paraId="1C472278" w14:textId="6991FA5A" w:rsidR="005E5C64" w:rsidRDefault="005E5C64">
      <w:r>
        <w:t>Teaching Assistant</w:t>
      </w:r>
      <w:r w:rsidR="008919A3">
        <w:t>, Michigan State University</w:t>
      </w:r>
      <w:r>
        <w:t xml:space="preserve">                                          </w:t>
      </w:r>
      <w:r w:rsidR="008919A3">
        <w:t xml:space="preserve"> </w:t>
      </w:r>
      <w:r>
        <w:t xml:space="preserve">  Fall 2017-</w:t>
      </w:r>
      <w:r w:rsidR="008919A3">
        <w:t>Spring 2018</w:t>
      </w:r>
    </w:p>
    <w:p w14:paraId="0B7A989C" w14:textId="45CAFD40" w:rsidR="00A43452" w:rsidRPr="006C7C40" w:rsidRDefault="005E5C64" w:rsidP="006E4137">
      <w:pPr>
        <w:ind w:left="720"/>
        <w:rPr>
          <w:sz w:val="22"/>
          <w:szCs w:val="20"/>
        </w:rPr>
      </w:pPr>
      <w:r w:rsidRPr="006C7C40">
        <w:rPr>
          <w:sz w:val="22"/>
          <w:szCs w:val="20"/>
        </w:rPr>
        <w:t>Intermediate Macroeconomics (Fall 2017)</w:t>
      </w:r>
      <w:r w:rsidR="008919A3" w:rsidRPr="006C7C40">
        <w:rPr>
          <w:sz w:val="22"/>
          <w:szCs w:val="20"/>
        </w:rPr>
        <w:t xml:space="preserve">, </w:t>
      </w:r>
      <w:r w:rsidRPr="006C7C40">
        <w:rPr>
          <w:sz w:val="22"/>
          <w:szCs w:val="20"/>
        </w:rPr>
        <w:t>Intermediate Microeconomics (Spring 2018)</w:t>
      </w:r>
    </w:p>
    <w:p w14:paraId="2843EB6A" w14:textId="69B68639" w:rsidR="003B5F34" w:rsidRPr="003058C0" w:rsidRDefault="00BE5CEE">
      <w:r>
        <w:t>Teaching</w:t>
      </w:r>
      <w:r w:rsidR="00770988" w:rsidRPr="003058C0">
        <w:t xml:space="preserve"> Assistant</w:t>
      </w:r>
      <w:r w:rsidR="008919A3">
        <w:t>, Hope College</w:t>
      </w:r>
      <w:r>
        <w:t xml:space="preserve">        </w:t>
      </w:r>
      <w:r w:rsidR="00FC7AF6" w:rsidRPr="003058C0">
        <w:t xml:space="preserve">        </w:t>
      </w:r>
      <w:r w:rsidR="003058C0">
        <w:t xml:space="preserve">      </w:t>
      </w:r>
      <w:r w:rsidR="00FC7AF6" w:rsidRPr="003058C0">
        <w:t xml:space="preserve">                                             </w:t>
      </w:r>
      <w:r w:rsidR="008919A3">
        <w:t xml:space="preserve"> </w:t>
      </w:r>
      <w:r w:rsidR="000E0636">
        <w:t xml:space="preserve"> Fall 2015-Fall 2016</w:t>
      </w:r>
    </w:p>
    <w:p w14:paraId="02B20178" w14:textId="176256B9" w:rsidR="003058C0" w:rsidRPr="006C7C40" w:rsidRDefault="001E0709" w:rsidP="006E4137">
      <w:pPr>
        <w:ind w:left="720"/>
        <w:rPr>
          <w:sz w:val="22"/>
          <w:szCs w:val="20"/>
        </w:rPr>
      </w:pPr>
      <w:r w:rsidRPr="006C7C40">
        <w:rPr>
          <w:sz w:val="22"/>
          <w:szCs w:val="20"/>
        </w:rPr>
        <w:t xml:space="preserve">Principles </w:t>
      </w:r>
      <w:r w:rsidR="00435660" w:rsidRPr="006C7C40">
        <w:rPr>
          <w:sz w:val="22"/>
          <w:szCs w:val="20"/>
        </w:rPr>
        <w:t>of</w:t>
      </w:r>
      <w:r w:rsidR="003B5F34" w:rsidRPr="006C7C40">
        <w:rPr>
          <w:sz w:val="22"/>
          <w:szCs w:val="20"/>
        </w:rPr>
        <w:t xml:space="preserve"> Microeconomics </w:t>
      </w:r>
      <w:r w:rsidR="00E757A6" w:rsidRPr="006C7C40">
        <w:rPr>
          <w:sz w:val="22"/>
          <w:szCs w:val="20"/>
        </w:rPr>
        <w:t>(</w:t>
      </w:r>
      <w:r w:rsidR="003B5F34" w:rsidRPr="006C7C40">
        <w:rPr>
          <w:sz w:val="22"/>
          <w:szCs w:val="20"/>
        </w:rPr>
        <w:t>Fall 2015, Spring 2016</w:t>
      </w:r>
      <w:r w:rsidR="008E7FAE" w:rsidRPr="006C7C40">
        <w:rPr>
          <w:sz w:val="22"/>
          <w:szCs w:val="20"/>
        </w:rPr>
        <w:t>)</w:t>
      </w:r>
      <w:r w:rsidR="005D12B7" w:rsidRPr="006C7C40">
        <w:rPr>
          <w:sz w:val="22"/>
          <w:szCs w:val="20"/>
        </w:rPr>
        <w:t xml:space="preserve">, </w:t>
      </w:r>
      <w:r w:rsidR="003B5F34" w:rsidRPr="006C7C40">
        <w:rPr>
          <w:sz w:val="22"/>
          <w:szCs w:val="20"/>
        </w:rPr>
        <w:t xml:space="preserve">Intermediate Macroeconomics </w:t>
      </w:r>
      <w:r w:rsidR="00E757A6" w:rsidRPr="006C7C40">
        <w:rPr>
          <w:sz w:val="22"/>
          <w:szCs w:val="20"/>
        </w:rPr>
        <w:t>(</w:t>
      </w:r>
      <w:r w:rsidR="003B5F34" w:rsidRPr="006C7C40">
        <w:rPr>
          <w:sz w:val="22"/>
          <w:szCs w:val="20"/>
        </w:rPr>
        <w:t>Spring 2016</w:t>
      </w:r>
      <w:r w:rsidR="008E7FAE" w:rsidRPr="006C7C40">
        <w:rPr>
          <w:sz w:val="22"/>
          <w:szCs w:val="20"/>
        </w:rPr>
        <w:t>)</w:t>
      </w:r>
      <w:r w:rsidR="005D12B7" w:rsidRPr="006C7C40">
        <w:rPr>
          <w:sz w:val="22"/>
          <w:szCs w:val="20"/>
        </w:rPr>
        <w:t xml:space="preserve">, and </w:t>
      </w:r>
      <w:r w:rsidR="003B5F34" w:rsidRPr="006C7C40">
        <w:rPr>
          <w:sz w:val="22"/>
          <w:szCs w:val="20"/>
        </w:rPr>
        <w:t xml:space="preserve">Intermediate Microeconomics </w:t>
      </w:r>
      <w:r w:rsidR="00E757A6" w:rsidRPr="006C7C40">
        <w:rPr>
          <w:sz w:val="22"/>
          <w:szCs w:val="20"/>
        </w:rPr>
        <w:t>(</w:t>
      </w:r>
      <w:r w:rsidR="003B5F34" w:rsidRPr="006C7C40">
        <w:rPr>
          <w:sz w:val="22"/>
          <w:szCs w:val="20"/>
        </w:rPr>
        <w:t>Fall 2016</w:t>
      </w:r>
      <w:r w:rsidR="00E757A6" w:rsidRPr="006C7C40">
        <w:rPr>
          <w:sz w:val="22"/>
          <w:szCs w:val="20"/>
        </w:rPr>
        <w:t>)</w:t>
      </w:r>
    </w:p>
    <w:p w14:paraId="01EF13F1" w14:textId="5414B8FC" w:rsidR="00770988" w:rsidRDefault="00C84BBF">
      <w:r>
        <w:t xml:space="preserve">Tutor and </w:t>
      </w:r>
      <w:r w:rsidR="00770988" w:rsidRPr="003058C0">
        <w:t>Note Taker</w:t>
      </w:r>
      <w:r w:rsidR="001E0709">
        <w:t xml:space="preserve"> for Persons with Disabilities</w:t>
      </w:r>
      <w:r w:rsidR="00FC7AF6" w:rsidRPr="003058C0">
        <w:t xml:space="preserve">                                                  </w:t>
      </w:r>
      <w:r w:rsidR="00BE25C0">
        <w:t xml:space="preserve">   </w:t>
      </w:r>
      <w:r w:rsidR="001E0709">
        <w:t xml:space="preserve">  </w:t>
      </w:r>
      <w:r w:rsidR="00C44CAE" w:rsidRPr="003058C0">
        <w:t>Spring 201</w:t>
      </w:r>
      <w:r w:rsidR="00B454D7">
        <w:t>6</w:t>
      </w:r>
    </w:p>
    <w:p w14:paraId="7E8B7A60" w14:textId="77777777" w:rsidR="006E6691" w:rsidRPr="003C48E8" w:rsidRDefault="006E6691">
      <w:pPr>
        <w:rPr>
          <w:sz w:val="14"/>
          <w:szCs w:val="14"/>
        </w:rPr>
      </w:pPr>
    </w:p>
    <w:p w14:paraId="7BE7A125" w14:textId="546C4549" w:rsidR="001E0709" w:rsidRDefault="008919A3" w:rsidP="00404E00">
      <w:pPr>
        <w:rPr>
          <w:b/>
          <w:sz w:val="28"/>
        </w:rPr>
      </w:pPr>
      <w:r w:rsidRPr="008919A3">
        <w:rPr>
          <w:b/>
          <w:sz w:val="28"/>
        </w:rPr>
        <w:t>Servic</w:t>
      </w:r>
      <w:r w:rsidR="001E0709">
        <w:rPr>
          <w:b/>
          <w:sz w:val="28"/>
        </w:rPr>
        <w:t>e</w:t>
      </w:r>
    </w:p>
    <w:p w14:paraId="0A2F966C" w14:textId="3415B06E" w:rsidR="00267344" w:rsidRPr="003C48E8" w:rsidRDefault="00267344" w:rsidP="00404E00">
      <w:pPr>
        <w:rPr>
          <w:sz w:val="4"/>
          <w:szCs w:val="4"/>
        </w:rPr>
      </w:pPr>
    </w:p>
    <w:p w14:paraId="5556498C" w14:textId="77777777" w:rsidR="00D044AA" w:rsidRDefault="001522E5" w:rsidP="00286584">
      <w:r>
        <w:t>Graduate Student Organization President                                                   Fall 2020-Summer 2021</w:t>
      </w:r>
    </w:p>
    <w:p w14:paraId="691F51D3" w14:textId="04EB638A" w:rsidR="006054EC" w:rsidRDefault="006054EC" w:rsidP="00286584">
      <w:r>
        <w:t>Graduate Instruction Committee Member                                                  Fall 2020-Summer 2021</w:t>
      </w:r>
    </w:p>
    <w:p w14:paraId="3AA1732A" w14:textId="6865AE26" w:rsidR="00267344" w:rsidRDefault="00267344" w:rsidP="00286584">
      <w:r>
        <w:t>Undergraduate Assistant Hiring Coordinator</w:t>
      </w:r>
      <w:r>
        <w:tab/>
      </w:r>
      <w:r>
        <w:tab/>
      </w:r>
      <w:r>
        <w:tab/>
      </w:r>
      <w:r>
        <w:tab/>
      </w:r>
      <w:r w:rsidR="00C343CE">
        <w:t xml:space="preserve">      </w:t>
      </w:r>
      <w:r>
        <w:t>Spring 202</w:t>
      </w:r>
      <w:r w:rsidR="00C343CE">
        <w:t>1, Spring 2022</w:t>
      </w:r>
    </w:p>
    <w:p w14:paraId="390B13CD" w14:textId="78FE0886" w:rsidR="00D819A5" w:rsidRDefault="00D819A5" w:rsidP="00286584">
      <w:r>
        <w:t>Qualifying Exam Preparation Panel Organizer</w:t>
      </w:r>
      <w:r>
        <w:tab/>
      </w:r>
      <w:r>
        <w:tab/>
      </w:r>
      <w:r>
        <w:tab/>
      </w:r>
      <w:r>
        <w:tab/>
      </w:r>
      <w:r>
        <w:tab/>
        <w:t xml:space="preserve">    Spring 2020</w:t>
      </w:r>
    </w:p>
    <w:p w14:paraId="4499ECFF" w14:textId="798B78F3" w:rsidR="00D819A5" w:rsidRDefault="00D819A5" w:rsidP="00286584">
      <w:pPr>
        <w:pStyle w:val="ListParagraph"/>
        <w:ind w:left="0"/>
      </w:pPr>
      <w:r>
        <w:t>First-Year Graduate Student Mentor                                                          Fall 2019-Summer 2022</w:t>
      </w:r>
    </w:p>
    <w:p w14:paraId="6614B3FF" w14:textId="76CBE5B2" w:rsidR="00404E00" w:rsidRPr="00404E00" w:rsidRDefault="00404E00" w:rsidP="00286584">
      <w:pPr>
        <w:rPr>
          <w:b/>
          <w:sz w:val="28"/>
        </w:rPr>
      </w:pPr>
      <w:r>
        <w:t>Graduate Student Organization Board Member                                         Fall 2019-Summer 2020</w:t>
      </w:r>
    </w:p>
    <w:p w14:paraId="1145DCFD" w14:textId="24C0EC7F" w:rsidR="008919A3" w:rsidRPr="003058C0" w:rsidRDefault="008919A3" w:rsidP="00286584">
      <w:pPr>
        <w:pStyle w:val="ListParagraph"/>
        <w:ind w:left="0"/>
      </w:pPr>
      <w:r w:rsidRPr="003058C0">
        <w:t xml:space="preserve">Co-Organizer of Economics </w:t>
      </w:r>
      <w:r>
        <w:t xml:space="preserve">Alumni </w:t>
      </w:r>
      <w:r w:rsidRPr="003058C0">
        <w:t>Career Panel</w:t>
      </w:r>
      <w:r>
        <w:t>, Hope College</w:t>
      </w:r>
      <w:r w:rsidRPr="003058C0">
        <w:t xml:space="preserve">         </w:t>
      </w:r>
      <w:r>
        <w:t xml:space="preserve">       </w:t>
      </w:r>
      <w:r w:rsidRPr="003058C0">
        <w:t xml:space="preserve">              </w:t>
      </w:r>
      <w:r>
        <w:t xml:space="preserve"> </w:t>
      </w:r>
      <w:r w:rsidRPr="003058C0">
        <w:t>Spring 2016</w:t>
      </w:r>
    </w:p>
    <w:p w14:paraId="4BDCB2A2" w14:textId="77777777" w:rsidR="001022E7" w:rsidRPr="003C48E8" w:rsidRDefault="001022E7">
      <w:pPr>
        <w:rPr>
          <w:sz w:val="14"/>
          <w:szCs w:val="14"/>
        </w:rPr>
      </w:pPr>
    </w:p>
    <w:p w14:paraId="6CBDD686" w14:textId="77777777" w:rsidR="00BE5CEE" w:rsidRDefault="004051C3">
      <w:pPr>
        <w:rPr>
          <w:b/>
          <w:sz w:val="28"/>
        </w:rPr>
      </w:pPr>
      <w:r w:rsidRPr="003058C0">
        <w:rPr>
          <w:b/>
          <w:sz w:val="28"/>
        </w:rPr>
        <w:t xml:space="preserve">Honors and </w:t>
      </w:r>
      <w:r w:rsidR="00770988" w:rsidRPr="003058C0">
        <w:rPr>
          <w:b/>
          <w:sz w:val="28"/>
        </w:rPr>
        <w:t>Awards</w:t>
      </w:r>
    </w:p>
    <w:p w14:paraId="49DBB788" w14:textId="77777777" w:rsidR="00770988" w:rsidRPr="003C48E8" w:rsidRDefault="00770988">
      <w:pPr>
        <w:rPr>
          <w:b/>
          <w:sz w:val="4"/>
          <w:szCs w:val="22"/>
        </w:rPr>
      </w:pPr>
    </w:p>
    <w:p w14:paraId="160244A5" w14:textId="6B9E7466" w:rsidR="00F55931" w:rsidRDefault="00F55931" w:rsidP="00286584">
      <w:r>
        <w:t>MSU Dissertation Completion Fellowship                                                                    Spring 2023</w:t>
      </w:r>
    </w:p>
    <w:p w14:paraId="312211F1" w14:textId="29FEDFAA" w:rsidR="0096482D" w:rsidRDefault="0096482D">
      <w:proofErr w:type="spellStart"/>
      <w:r>
        <w:t>ASHEcon</w:t>
      </w:r>
      <w:proofErr w:type="spellEnd"/>
      <w:r>
        <w:t xml:space="preserve"> Diversity Scholarship                                                                                 Summer 2022</w:t>
      </w:r>
    </w:p>
    <w:p w14:paraId="1E9C71AE" w14:textId="1518C81D" w:rsidR="00D37004" w:rsidRDefault="00D37004">
      <w:r>
        <w:t>BCBSM Foundation Student Grant Award                                                                    Spring 2022</w:t>
      </w:r>
    </w:p>
    <w:p w14:paraId="144DD343" w14:textId="44396814" w:rsidR="00FE4E27" w:rsidRDefault="00CC1787">
      <w:proofErr w:type="spellStart"/>
      <w:r>
        <w:t>Whitledge</w:t>
      </w:r>
      <w:proofErr w:type="spellEnd"/>
      <w:r w:rsidR="00D37004">
        <w:t xml:space="preserve"> </w:t>
      </w:r>
      <w:r w:rsidR="00FE4B3E">
        <w:t xml:space="preserve">Fellowship                                                                </w:t>
      </w:r>
      <w:r w:rsidR="00D37004">
        <w:t xml:space="preserve">                            </w:t>
      </w:r>
      <w:r w:rsidR="00FE4B3E">
        <w:t xml:space="preserve">   </w:t>
      </w:r>
      <w:r w:rsidR="00D37004">
        <w:t xml:space="preserve"> </w:t>
      </w:r>
      <w:r w:rsidR="00FE4B3E">
        <w:t xml:space="preserve">  </w:t>
      </w:r>
      <w:r w:rsidR="00FE4E27">
        <w:t>Summer 2022</w:t>
      </w:r>
    </w:p>
    <w:p w14:paraId="28136038" w14:textId="3C78C51D" w:rsidR="0096482D" w:rsidRDefault="006A169A">
      <w:r>
        <w:t>Southern Economic Association Graduate Conference Award                         Fall 2021, Fall 2022</w:t>
      </w:r>
    </w:p>
    <w:p w14:paraId="00406318" w14:textId="002ED104" w:rsidR="006054EC" w:rsidRDefault="006054EC">
      <w:r>
        <w:t>MSU Department of Economics Excellence-in-Teaching Award                                      Fall 2020</w:t>
      </w:r>
    </w:p>
    <w:p w14:paraId="1F153403" w14:textId="0B791B5B" w:rsidR="00903A09" w:rsidRDefault="00903A09">
      <w:r>
        <w:t xml:space="preserve">IBM </w:t>
      </w:r>
      <w:proofErr w:type="spellStart"/>
      <w:r>
        <w:t>Marketscan</w:t>
      </w:r>
      <w:proofErr w:type="spellEnd"/>
      <w:r>
        <w:t xml:space="preserve"> Dissertation Support Program</w:t>
      </w:r>
      <w:r>
        <w:tab/>
      </w:r>
      <w:r>
        <w:tab/>
      </w:r>
      <w:r>
        <w:tab/>
      </w:r>
      <w:r>
        <w:tab/>
      </w:r>
      <w:r>
        <w:tab/>
        <w:t xml:space="preserve">    Spring 2020</w:t>
      </w:r>
    </w:p>
    <w:p w14:paraId="7D7F39C4" w14:textId="269D6BE1" w:rsidR="008919A3" w:rsidRDefault="008919A3">
      <w:r>
        <w:t>Thompson Endowment Award                                                                                    Summer 2019</w:t>
      </w:r>
    </w:p>
    <w:p w14:paraId="40574E52" w14:textId="6BD9713C" w:rsidR="008919A3" w:rsidRDefault="008919A3">
      <w:r w:rsidRPr="008919A3">
        <w:t>MSU College of Social Science Research Scholars Award</w:t>
      </w:r>
      <w:r>
        <w:t xml:space="preserve">                                        Summer 2019</w:t>
      </w:r>
    </w:p>
    <w:p w14:paraId="6F05EEB4" w14:textId="21F35730" w:rsidR="005E5C64" w:rsidRDefault="005E5C64">
      <w:r>
        <w:t>Hope College Economics and Business Faculty Recognition Award                            Spring 2017</w:t>
      </w:r>
    </w:p>
    <w:p w14:paraId="119791D7" w14:textId="5B7C7098" w:rsidR="008919A3" w:rsidRDefault="008919A3">
      <w:r>
        <w:t>Ruch Fellow Grant                                                                                                      Summer 2016</w:t>
      </w:r>
    </w:p>
    <w:p w14:paraId="3E379F0D" w14:textId="291BAC77" w:rsidR="007C1D96" w:rsidRDefault="005E5C64">
      <w:pPr>
        <w:sectPr w:rsidR="007C1D96" w:rsidSect="00FF041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Hope College </w:t>
      </w:r>
      <w:r w:rsidR="00C44CAE" w:rsidRPr="003058C0">
        <w:t>Outstanding Junior Economics Student Aw</w:t>
      </w:r>
      <w:r>
        <w:t>ard</w:t>
      </w:r>
      <w:r w:rsidR="003058C0">
        <w:t xml:space="preserve">           </w:t>
      </w:r>
      <w:r w:rsidR="00FC7AF6" w:rsidRPr="003058C0">
        <w:t xml:space="preserve"> </w:t>
      </w:r>
      <w:r>
        <w:t xml:space="preserve">       </w:t>
      </w:r>
      <w:r w:rsidR="00FC7AF6" w:rsidRPr="003058C0">
        <w:t xml:space="preserve">                   </w:t>
      </w:r>
      <w:r w:rsidR="00C44CAE" w:rsidRPr="003058C0">
        <w:t>Spring 20</w:t>
      </w:r>
      <w:r w:rsidR="00A43452">
        <w:t>1</w:t>
      </w:r>
      <w:r w:rsidR="00676D8F">
        <w:t>6</w:t>
      </w:r>
    </w:p>
    <w:p w14:paraId="1FA12960" w14:textId="77777777" w:rsidR="00E76F33" w:rsidRDefault="00E76F33"/>
    <w:p w14:paraId="2F042007" w14:textId="04BD1402" w:rsidR="00E76F33" w:rsidRPr="003C48E8" w:rsidRDefault="00E76F33">
      <w:pPr>
        <w:rPr>
          <w:sz w:val="14"/>
          <w:szCs w:val="14"/>
        </w:rPr>
        <w:sectPr w:rsidR="00E76F33" w:rsidRPr="003C48E8" w:rsidSect="007C1D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BD3416" w14:textId="77777777" w:rsidR="00F177E8" w:rsidRDefault="00770988">
      <w:pPr>
        <w:rPr>
          <w:b/>
          <w:sz w:val="28"/>
        </w:rPr>
      </w:pPr>
      <w:r w:rsidRPr="003058C0">
        <w:rPr>
          <w:b/>
          <w:sz w:val="28"/>
        </w:rPr>
        <w:t>Presentations</w:t>
      </w:r>
    </w:p>
    <w:p w14:paraId="62840F4D" w14:textId="77777777" w:rsidR="00770988" w:rsidRPr="003C48E8" w:rsidRDefault="00770988">
      <w:pPr>
        <w:rPr>
          <w:b/>
          <w:sz w:val="4"/>
          <w:szCs w:val="22"/>
        </w:rPr>
      </w:pPr>
    </w:p>
    <w:p w14:paraId="34E0F2AC" w14:textId="1064426D" w:rsidR="00E81F6C" w:rsidRPr="00105C8C" w:rsidRDefault="00BD161A" w:rsidP="001E0709">
      <w:r>
        <w:t>2022: American Society of Health Economists (</w:t>
      </w:r>
      <w:proofErr w:type="spellStart"/>
      <w:r>
        <w:t>ASHEcon</w:t>
      </w:r>
      <w:proofErr w:type="spellEnd"/>
      <w:r>
        <w:t>) (x2),</w:t>
      </w:r>
      <w:r w:rsidR="0061304B">
        <w:t xml:space="preserve"> Association for Public Policy Analysis</w:t>
      </w:r>
      <w:r>
        <w:t xml:space="preserve"> </w:t>
      </w:r>
      <w:r w:rsidR="0061304B">
        <w:t xml:space="preserve">&amp; Management Fall Conference 2022 (APPAM), </w:t>
      </w:r>
      <w:r>
        <w:t>Southern Economic Association</w:t>
      </w:r>
      <w:r w:rsidR="00D37004">
        <w:t xml:space="preserve"> (x2)</w:t>
      </w:r>
    </w:p>
    <w:p w14:paraId="48DB1B39" w14:textId="3FFF184C" w:rsidR="00DE3E9C" w:rsidRDefault="00BD161A">
      <w:r>
        <w:t xml:space="preserve">2021: </w:t>
      </w:r>
      <w:r w:rsidR="00FD165B">
        <w:t xml:space="preserve">Southern Economic Association </w:t>
      </w:r>
    </w:p>
    <w:p w14:paraId="3853F3BA" w14:textId="4C3E5D01" w:rsidR="00DE3E9C" w:rsidRDefault="00DE3E9C">
      <w:pPr>
        <w:rPr>
          <w:b/>
          <w:sz w:val="28"/>
        </w:rPr>
      </w:pPr>
      <w:r>
        <w:rPr>
          <w:b/>
          <w:sz w:val="28"/>
        </w:rPr>
        <w:lastRenderedPageBreak/>
        <w:t>References</w:t>
      </w:r>
    </w:p>
    <w:p w14:paraId="163C87C9" w14:textId="74842CEF" w:rsidR="00DE3E9C" w:rsidRDefault="00DE3E9C">
      <w:pPr>
        <w:rPr>
          <w:sz w:val="4"/>
          <w:szCs w:val="4"/>
        </w:rPr>
      </w:pPr>
    </w:p>
    <w:p w14:paraId="13CA6E12" w14:textId="77777777" w:rsidR="00DE3E9C" w:rsidRDefault="00DE3E9C">
      <w:pPr>
        <w:sectPr w:rsidR="00DE3E9C" w:rsidSect="006E66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95DFEE" w14:textId="77777777" w:rsidR="00074F49" w:rsidRDefault="00DE3E9C">
      <w:r>
        <w:t>Todd Elder</w:t>
      </w:r>
      <w:r w:rsidR="00074F49">
        <w:t xml:space="preserve"> (chair) </w:t>
      </w:r>
    </w:p>
    <w:p w14:paraId="72F64AC6" w14:textId="2C5B75F7" w:rsidR="00DE3E9C" w:rsidRDefault="00074F49">
      <w:r>
        <w:t>MSU Foundation Professor</w:t>
      </w:r>
    </w:p>
    <w:p w14:paraId="29007C48" w14:textId="4CF9FB58" w:rsidR="00074F49" w:rsidRDefault="00074F49">
      <w:r>
        <w:t>Department of Economics</w:t>
      </w:r>
    </w:p>
    <w:p w14:paraId="2D2C3A15" w14:textId="4DFD2038" w:rsidR="00074F49" w:rsidRDefault="00074F49">
      <w:r>
        <w:t>Michigan State University</w:t>
      </w:r>
    </w:p>
    <w:p w14:paraId="02C9F0D8" w14:textId="763ECC99" w:rsidR="00074F49" w:rsidRDefault="00000000">
      <w:hyperlink r:id="rId10" w:history="1">
        <w:r w:rsidR="00074F49" w:rsidRPr="004643DA">
          <w:rPr>
            <w:rStyle w:val="Hyperlink"/>
          </w:rPr>
          <w:t>telder@msu.edu</w:t>
        </w:r>
      </w:hyperlink>
    </w:p>
    <w:p w14:paraId="21B7016F" w14:textId="77777777" w:rsidR="002E345D" w:rsidRDefault="00074F49" w:rsidP="00074F49">
      <w:r>
        <w:t>(517)355-0353</w:t>
      </w:r>
    </w:p>
    <w:p w14:paraId="275080EF" w14:textId="77777777" w:rsidR="002E345D" w:rsidRDefault="002E345D" w:rsidP="00074F49"/>
    <w:p w14:paraId="046B5558" w14:textId="77777777" w:rsidR="002E345D" w:rsidRDefault="002E345D" w:rsidP="002E345D">
      <w:r>
        <w:t xml:space="preserve">Claire </w:t>
      </w:r>
      <w:proofErr w:type="spellStart"/>
      <w:r>
        <w:t>Margerison</w:t>
      </w:r>
      <w:proofErr w:type="spellEnd"/>
    </w:p>
    <w:p w14:paraId="24B5D47B" w14:textId="77777777" w:rsidR="002E345D" w:rsidRDefault="002E345D" w:rsidP="002E345D">
      <w:r>
        <w:t>Associate Professor</w:t>
      </w:r>
    </w:p>
    <w:p w14:paraId="6EA53F68" w14:textId="2EC7B5AD" w:rsidR="002E345D" w:rsidRDefault="002E345D" w:rsidP="002E345D">
      <w:r>
        <w:t>Dep</w:t>
      </w:r>
      <w:r w:rsidR="0080774F">
        <w:t>t.</w:t>
      </w:r>
      <w:r>
        <w:t xml:space="preserve"> of Epidemiology and Biostatistics</w:t>
      </w:r>
    </w:p>
    <w:p w14:paraId="547E78FC" w14:textId="77777777" w:rsidR="002E345D" w:rsidRDefault="002E345D" w:rsidP="002E345D">
      <w:r>
        <w:t>Michigan State University</w:t>
      </w:r>
    </w:p>
    <w:p w14:paraId="12F42D4C" w14:textId="77777777" w:rsidR="002E345D" w:rsidRDefault="00000000" w:rsidP="002E345D">
      <w:hyperlink r:id="rId11" w:history="1">
        <w:r w:rsidR="002E345D" w:rsidRPr="004643DA">
          <w:rPr>
            <w:rStyle w:val="Hyperlink"/>
          </w:rPr>
          <w:t>margeris@msu.edu</w:t>
        </w:r>
      </w:hyperlink>
    </w:p>
    <w:p w14:paraId="3C7A769B" w14:textId="77777777" w:rsidR="002E345D" w:rsidRDefault="002E345D" w:rsidP="002E345D">
      <w:r>
        <w:t>(517)353-8623</w:t>
      </w:r>
    </w:p>
    <w:p w14:paraId="5174AF06" w14:textId="4124E26A" w:rsidR="002E345D" w:rsidRDefault="002E345D" w:rsidP="00074F49"/>
    <w:p w14:paraId="3F0EC8A3" w14:textId="3533DDAC" w:rsidR="002E345D" w:rsidRDefault="002E345D" w:rsidP="00074F49"/>
    <w:p w14:paraId="21CBDBC3" w14:textId="24BA9E3C" w:rsidR="002E345D" w:rsidRDefault="002E345D" w:rsidP="00074F49"/>
    <w:p w14:paraId="265527D5" w14:textId="2BE5ED86" w:rsidR="002E345D" w:rsidRDefault="002E345D" w:rsidP="00074F49"/>
    <w:p w14:paraId="2ED5EAAC" w14:textId="5F989CC7" w:rsidR="002E345D" w:rsidRDefault="002E345D" w:rsidP="00074F49"/>
    <w:p w14:paraId="7CC36564" w14:textId="6F15AB21" w:rsidR="002E345D" w:rsidRDefault="002E345D" w:rsidP="00074F49"/>
    <w:p w14:paraId="2D53104B" w14:textId="66A4D819" w:rsidR="002E345D" w:rsidRDefault="002E345D" w:rsidP="00074F49"/>
    <w:p w14:paraId="5D032287" w14:textId="5C508103" w:rsidR="002E345D" w:rsidRDefault="002E345D" w:rsidP="00074F49"/>
    <w:p w14:paraId="1772467B" w14:textId="16068FDD" w:rsidR="002E345D" w:rsidRDefault="002E345D" w:rsidP="00074F49"/>
    <w:p w14:paraId="14C9C716" w14:textId="1BE75A81" w:rsidR="002E345D" w:rsidRDefault="002E345D" w:rsidP="00074F49"/>
    <w:p w14:paraId="1587D398" w14:textId="16CD21B3" w:rsidR="002E345D" w:rsidRDefault="002E345D" w:rsidP="00074F49"/>
    <w:p w14:paraId="56927B56" w14:textId="4C926BA2" w:rsidR="002E345D" w:rsidRDefault="002E345D" w:rsidP="00074F49"/>
    <w:p w14:paraId="2837F414" w14:textId="059B6F06" w:rsidR="002E345D" w:rsidRDefault="002E345D" w:rsidP="00074F49"/>
    <w:p w14:paraId="36FEDECB" w14:textId="6AB5F2A0" w:rsidR="002E345D" w:rsidRDefault="002E345D" w:rsidP="00074F49"/>
    <w:p w14:paraId="6129DF01" w14:textId="1E5D255F" w:rsidR="002E345D" w:rsidRDefault="002E345D" w:rsidP="00074F49"/>
    <w:p w14:paraId="766F7896" w14:textId="2D7212D9" w:rsidR="002E345D" w:rsidRDefault="002E345D" w:rsidP="00074F49"/>
    <w:p w14:paraId="0C49C828" w14:textId="0590584A" w:rsidR="002E345D" w:rsidRDefault="002E345D" w:rsidP="00074F49"/>
    <w:p w14:paraId="0D97B360" w14:textId="0FC92EF6" w:rsidR="002E345D" w:rsidRDefault="002E345D" w:rsidP="00074F49"/>
    <w:p w14:paraId="341B58FA" w14:textId="18313ED9" w:rsidR="002E345D" w:rsidRDefault="002E345D" w:rsidP="00074F49"/>
    <w:p w14:paraId="3444BE02" w14:textId="4C3A2EE3" w:rsidR="002E345D" w:rsidRDefault="002E345D" w:rsidP="00074F49"/>
    <w:p w14:paraId="6F25A456" w14:textId="121E6A56" w:rsidR="002E345D" w:rsidRDefault="002E345D" w:rsidP="00074F49"/>
    <w:p w14:paraId="33E218B8" w14:textId="03DB1C85" w:rsidR="002E345D" w:rsidRDefault="002E345D" w:rsidP="00074F49"/>
    <w:p w14:paraId="07E1CD59" w14:textId="7C8F7731" w:rsidR="002E345D" w:rsidRDefault="002E345D" w:rsidP="00074F49"/>
    <w:p w14:paraId="26DC84EB" w14:textId="74E3F76C" w:rsidR="002E345D" w:rsidRDefault="002E345D" w:rsidP="00074F49"/>
    <w:p w14:paraId="6897D215" w14:textId="2363668B" w:rsidR="002E345D" w:rsidRDefault="002E345D" w:rsidP="00074F49"/>
    <w:p w14:paraId="3761A017" w14:textId="374751AC" w:rsidR="002E345D" w:rsidRDefault="002E345D" w:rsidP="00074F49"/>
    <w:p w14:paraId="4614F99E" w14:textId="2DB8FCD7" w:rsidR="002E345D" w:rsidRDefault="002E345D" w:rsidP="00074F49"/>
    <w:p w14:paraId="2CC880CD" w14:textId="39083384" w:rsidR="002E345D" w:rsidRDefault="002E345D" w:rsidP="00074F49"/>
    <w:p w14:paraId="0AAD1850" w14:textId="77777777" w:rsidR="00D3307E" w:rsidRDefault="00D3307E" w:rsidP="00074F49"/>
    <w:p w14:paraId="1C83526B" w14:textId="74FD8273" w:rsidR="002E345D" w:rsidRDefault="002E345D" w:rsidP="00074F49"/>
    <w:p w14:paraId="3C825CBB" w14:textId="702C3B96" w:rsidR="002E345D" w:rsidRDefault="002E345D" w:rsidP="00074F49"/>
    <w:p w14:paraId="6330F9AF" w14:textId="77777777" w:rsidR="002E345D" w:rsidRDefault="002E345D" w:rsidP="00074F49"/>
    <w:p w14:paraId="6E549086" w14:textId="56D4B3F2" w:rsidR="0080774F" w:rsidRDefault="00DE3E9C" w:rsidP="00074F49">
      <w:r>
        <w:t xml:space="preserve">Robert </w:t>
      </w:r>
      <w:proofErr w:type="spellStart"/>
      <w:r>
        <w:t>Kaestner</w:t>
      </w:r>
      <w:proofErr w:type="spellEnd"/>
    </w:p>
    <w:p w14:paraId="685C19FC" w14:textId="3E917C26" w:rsidR="00074F49" w:rsidRDefault="00074F49" w:rsidP="00074F49">
      <w:r>
        <w:t>Research Professor</w:t>
      </w:r>
    </w:p>
    <w:p w14:paraId="7D6766D0" w14:textId="7ECB6325" w:rsidR="00074F49" w:rsidRDefault="00074F49" w:rsidP="00074F49">
      <w:r>
        <w:t>Harris School of Public Policy</w:t>
      </w:r>
    </w:p>
    <w:p w14:paraId="5BA789B0" w14:textId="450F210E" w:rsidR="00074F49" w:rsidRDefault="002E345D" w:rsidP="00074F49">
      <w:r>
        <w:t>University of Chicago</w:t>
      </w:r>
    </w:p>
    <w:p w14:paraId="7073E55C" w14:textId="40538C4F" w:rsidR="002E345D" w:rsidRDefault="00000000" w:rsidP="00074F49">
      <w:hyperlink r:id="rId12" w:history="1">
        <w:r w:rsidR="002E345D" w:rsidRPr="004643DA">
          <w:rPr>
            <w:rStyle w:val="Hyperlink"/>
          </w:rPr>
          <w:t>kaestner@uchicago.edu</w:t>
        </w:r>
      </w:hyperlink>
    </w:p>
    <w:p w14:paraId="245CDF6F" w14:textId="77777777" w:rsidR="002E345D" w:rsidRDefault="002E345D" w:rsidP="00074F49"/>
    <w:p w14:paraId="3804F86E" w14:textId="77777777" w:rsidR="002E345D" w:rsidRDefault="002E345D"/>
    <w:p w14:paraId="6A3A88A3" w14:textId="2F3BCBFA" w:rsidR="00DE3E9C" w:rsidRDefault="00DE3E9C">
      <w:proofErr w:type="spellStart"/>
      <w:r>
        <w:t>Ajin</w:t>
      </w:r>
      <w:proofErr w:type="spellEnd"/>
      <w:r>
        <w:t xml:space="preserve"> Lee</w:t>
      </w:r>
    </w:p>
    <w:p w14:paraId="240D06AC" w14:textId="46B7556E" w:rsidR="002E345D" w:rsidRDefault="002E345D">
      <w:r>
        <w:t>Assistant Professor</w:t>
      </w:r>
    </w:p>
    <w:p w14:paraId="02553ED2" w14:textId="4A120C33" w:rsidR="002E345D" w:rsidRDefault="002E345D">
      <w:r>
        <w:t>Department of Economics</w:t>
      </w:r>
    </w:p>
    <w:p w14:paraId="316ACDEE" w14:textId="68FE581F" w:rsidR="002E345D" w:rsidRDefault="002E345D">
      <w:r>
        <w:t>Michigan State University</w:t>
      </w:r>
    </w:p>
    <w:p w14:paraId="00877D53" w14:textId="48BB090B" w:rsidR="002E345D" w:rsidRDefault="00000000">
      <w:hyperlink r:id="rId13" w:history="1">
        <w:r w:rsidR="002E345D" w:rsidRPr="004643DA">
          <w:rPr>
            <w:rStyle w:val="Hyperlink"/>
          </w:rPr>
          <w:t>leeajin@msu.edu</w:t>
        </w:r>
      </w:hyperlink>
    </w:p>
    <w:p w14:paraId="76FFA36E" w14:textId="70857CA3" w:rsidR="002E345D" w:rsidRPr="00DE3E9C" w:rsidRDefault="002E345D">
      <w:r>
        <w:t>(517)353-6939</w:t>
      </w:r>
    </w:p>
    <w:sectPr w:rsidR="002E345D" w:rsidRPr="00DE3E9C" w:rsidSect="002E345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6E3E" w14:textId="77777777" w:rsidR="009F07DE" w:rsidRDefault="009F07DE" w:rsidP="00DD4A75">
      <w:r>
        <w:separator/>
      </w:r>
    </w:p>
  </w:endnote>
  <w:endnote w:type="continuationSeparator" w:id="0">
    <w:p w14:paraId="6F87DC7E" w14:textId="77777777" w:rsidR="009F07DE" w:rsidRDefault="009F07DE" w:rsidP="00DD4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C3F2" w14:textId="118C1764" w:rsidR="00267344" w:rsidRPr="00267344" w:rsidRDefault="00267344">
    <w:pPr>
      <w:pStyle w:val="Footer"/>
      <w:rPr>
        <w:sz w:val="20"/>
        <w:szCs w:val="20"/>
      </w:rPr>
    </w:pPr>
    <w:r w:rsidRPr="00267344">
      <w:rPr>
        <w:sz w:val="20"/>
        <w:szCs w:val="20"/>
      </w:rPr>
      <w:t xml:space="preserve">Updated: </w:t>
    </w:r>
    <w:r w:rsidR="00E5089D">
      <w:rPr>
        <w:sz w:val="20"/>
        <w:szCs w:val="20"/>
      </w:rPr>
      <w:t>January</w:t>
    </w:r>
    <w:r w:rsidRPr="00267344">
      <w:rPr>
        <w:sz w:val="20"/>
        <w:szCs w:val="20"/>
      </w:rPr>
      <w:t xml:space="preserve"> 2</w:t>
    </w:r>
    <w:r w:rsidR="001671C7">
      <w:rPr>
        <w:sz w:val="20"/>
        <w:szCs w:val="20"/>
      </w:rPr>
      <w:t>02</w:t>
    </w:r>
    <w:r w:rsidR="00E5089D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F855" w14:textId="77777777" w:rsidR="009F07DE" w:rsidRDefault="009F07DE" w:rsidP="00DD4A75">
      <w:r>
        <w:separator/>
      </w:r>
    </w:p>
  </w:footnote>
  <w:footnote w:type="continuationSeparator" w:id="0">
    <w:p w14:paraId="4FD0AD4F" w14:textId="77777777" w:rsidR="009F07DE" w:rsidRDefault="009F07DE" w:rsidP="00DD4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A7C"/>
    <w:multiLevelType w:val="hybridMultilevel"/>
    <w:tmpl w:val="6EAE7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34513"/>
    <w:multiLevelType w:val="hybridMultilevel"/>
    <w:tmpl w:val="3992E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13396"/>
    <w:multiLevelType w:val="hybridMultilevel"/>
    <w:tmpl w:val="743ECA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7561300"/>
    <w:multiLevelType w:val="hybridMultilevel"/>
    <w:tmpl w:val="BD20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DD1E0F"/>
    <w:multiLevelType w:val="hybridMultilevel"/>
    <w:tmpl w:val="AB601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5676048">
    <w:abstractNumId w:val="1"/>
  </w:num>
  <w:num w:numId="2" w16cid:durableId="2129086667">
    <w:abstractNumId w:val="4"/>
  </w:num>
  <w:num w:numId="3" w16cid:durableId="1314874753">
    <w:abstractNumId w:val="2"/>
  </w:num>
  <w:num w:numId="4" w16cid:durableId="336661520">
    <w:abstractNumId w:val="3"/>
  </w:num>
  <w:num w:numId="5" w16cid:durableId="96904663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ttinger, Katlyn">
    <w15:presenceInfo w15:providerId="AD" w15:userId="S::hettin14@msu.edu::e36022aa-237a-4a03-90fd-6d6037f5cd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A4"/>
    <w:rsid w:val="00004062"/>
    <w:rsid w:val="00012530"/>
    <w:rsid w:val="000272A1"/>
    <w:rsid w:val="00064056"/>
    <w:rsid w:val="00074F49"/>
    <w:rsid w:val="00077017"/>
    <w:rsid w:val="000856A7"/>
    <w:rsid w:val="00087AE4"/>
    <w:rsid w:val="00094894"/>
    <w:rsid w:val="000B55A1"/>
    <w:rsid w:val="000D1DC3"/>
    <w:rsid w:val="000E0636"/>
    <w:rsid w:val="000E6BE6"/>
    <w:rsid w:val="001022E7"/>
    <w:rsid w:val="00105C8C"/>
    <w:rsid w:val="00150E16"/>
    <w:rsid w:val="001522E5"/>
    <w:rsid w:val="00165EF4"/>
    <w:rsid w:val="001671C7"/>
    <w:rsid w:val="001857BF"/>
    <w:rsid w:val="001934A0"/>
    <w:rsid w:val="00197C43"/>
    <w:rsid w:val="001C1EF1"/>
    <w:rsid w:val="001E0709"/>
    <w:rsid w:val="001F00AE"/>
    <w:rsid w:val="001F739E"/>
    <w:rsid w:val="00200849"/>
    <w:rsid w:val="00202C6B"/>
    <w:rsid w:val="00211731"/>
    <w:rsid w:val="0022096E"/>
    <w:rsid w:val="0023467E"/>
    <w:rsid w:val="00267344"/>
    <w:rsid w:val="00274E59"/>
    <w:rsid w:val="00283855"/>
    <w:rsid w:val="00285997"/>
    <w:rsid w:val="00286584"/>
    <w:rsid w:val="002B3634"/>
    <w:rsid w:val="002B47FA"/>
    <w:rsid w:val="002B5FE2"/>
    <w:rsid w:val="002C4789"/>
    <w:rsid w:val="002E345D"/>
    <w:rsid w:val="00300DFC"/>
    <w:rsid w:val="00302D0F"/>
    <w:rsid w:val="003058C0"/>
    <w:rsid w:val="00325FAA"/>
    <w:rsid w:val="00352351"/>
    <w:rsid w:val="0037268A"/>
    <w:rsid w:val="00396D37"/>
    <w:rsid w:val="003A2E0D"/>
    <w:rsid w:val="003B5F34"/>
    <w:rsid w:val="003B73DA"/>
    <w:rsid w:val="003C48E8"/>
    <w:rsid w:val="003D3B46"/>
    <w:rsid w:val="003D6617"/>
    <w:rsid w:val="003E3DEA"/>
    <w:rsid w:val="003E467F"/>
    <w:rsid w:val="00404E00"/>
    <w:rsid w:val="004051C3"/>
    <w:rsid w:val="00405FE4"/>
    <w:rsid w:val="00407BA5"/>
    <w:rsid w:val="00413A42"/>
    <w:rsid w:val="004255B6"/>
    <w:rsid w:val="00432571"/>
    <w:rsid w:val="004332A4"/>
    <w:rsid w:val="00435660"/>
    <w:rsid w:val="00437AEB"/>
    <w:rsid w:val="004436CF"/>
    <w:rsid w:val="00470D87"/>
    <w:rsid w:val="004C2CE6"/>
    <w:rsid w:val="004D09D1"/>
    <w:rsid w:val="004F2924"/>
    <w:rsid w:val="004F6EA2"/>
    <w:rsid w:val="0052761A"/>
    <w:rsid w:val="00527FA1"/>
    <w:rsid w:val="00573419"/>
    <w:rsid w:val="005754ED"/>
    <w:rsid w:val="00586B3D"/>
    <w:rsid w:val="005C78A9"/>
    <w:rsid w:val="005D12B7"/>
    <w:rsid w:val="005E5349"/>
    <w:rsid w:val="005E5C64"/>
    <w:rsid w:val="005F0C3A"/>
    <w:rsid w:val="005F10EC"/>
    <w:rsid w:val="006018AB"/>
    <w:rsid w:val="006054EC"/>
    <w:rsid w:val="0061304B"/>
    <w:rsid w:val="00617E6B"/>
    <w:rsid w:val="00625B6B"/>
    <w:rsid w:val="006311E1"/>
    <w:rsid w:val="00640D82"/>
    <w:rsid w:val="00643C73"/>
    <w:rsid w:val="0067323B"/>
    <w:rsid w:val="00676D8F"/>
    <w:rsid w:val="00694CDC"/>
    <w:rsid w:val="006A169A"/>
    <w:rsid w:val="006B666A"/>
    <w:rsid w:val="006B7AE0"/>
    <w:rsid w:val="006C7C40"/>
    <w:rsid w:val="006D7C8A"/>
    <w:rsid w:val="006E4137"/>
    <w:rsid w:val="006E6691"/>
    <w:rsid w:val="00706A27"/>
    <w:rsid w:val="007228AB"/>
    <w:rsid w:val="00723E80"/>
    <w:rsid w:val="007272F3"/>
    <w:rsid w:val="00735F5E"/>
    <w:rsid w:val="007652AC"/>
    <w:rsid w:val="00770988"/>
    <w:rsid w:val="007C1D96"/>
    <w:rsid w:val="007D2F4D"/>
    <w:rsid w:val="00805883"/>
    <w:rsid w:val="0080774F"/>
    <w:rsid w:val="00827B58"/>
    <w:rsid w:val="00837C43"/>
    <w:rsid w:val="0086035D"/>
    <w:rsid w:val="0086236C"/>
    <w:rsid w:val="00885DC8"/>
    <w:rsid w:val="008919A3"/>
    <w:rsid w:val="008C0C94"/>
    <w:rsid w:val="008C2DA4"/>
    <w:rsid w:val="008E26B3"/>
    <w:rsid w:val="008E68B8"/>
    <w:rsid w:val="008E76EE"/>
    <w:rsid w:val="008E7FAE"/>
    <w:rsid w:val="008F3646"/>
    <w:rsid w:val="008F4B18"/>
    <w:rsid w:val="008F76E4"/>
    <w:rsid w:val="00903A09"/>
    <w:rsid w:val="009063B9"/>
    <w:rsid w:val="009237F9"/>
    <w:rsid w:val="0092643C"/>
    <w:rsid w:val="009366CF"/>
    <w:rsid w:val="00963E8E"/>
    <w:rsid w:val="0096482D"/>
    <w:rsid w:val="009D3C74"/>
    <w:rsid w:val="009D5D06"/>
    <w:rsid w:val="009E4345"/>
    <w:rsid w:val="009F07DE"/>
    <w:rsid w:val="00A0276C"/>
    <w:rsid w:val="00A11323"/>
    <w:rsid w:val="00A426A6"/>
    <w:rsid w:val="00A43452"/>
    <w:rsid w:val="00A46276"/>
    <w:rsid w:val="00A5092A"/>
    <w:rsid w:val="00A61573"/>
    <w:rsid w:val="00A621AD"/>
    <w:rsid w:val="00A640EE"/>
    <w:rsid w:val="00AF61F1"/>
    <w:rsid w:val="00B01A2E"/>
    <w:rsid w:val="00B02C15"/>
    <w:rsid w:val="00B03E7E"/>
    <w:rsid w:val="00B112F0"/>
    <w:rsid w:val="00B2235C"/>
    <w:rsid w:val="00B22562"/>
    <w:rsid w:val="00B4047B"/>
    <w:rsid w:val="00B454D7"/>
    <w:rsid w:val="00B54483"/>
    <w:rsid w:val="00B81C35"/>
    <w:rsid w:val="00B81CC4"/>
    <w:rsid w:val="00B95409"/>
    <w:rsid w:val="00B97DD2"/>
    <w:rsid w:val="00BA17AB"/>
    <w:rsid w:val="00BB306F"/>
    <w:rsid w:val="00BD161A"/>
    <w:rsid w:val="00BE25C0"/>
    <w:rsid w:val="00BE5CEE"/>
    <w:rsid w:val="00C343CE"/>
    <w:rsid w:val="00C44CAE"/>
    <w:rsid w:val="00C5258D"/>
    <w:rsid w:val="00C5358A"/>
    <w:rsid w:val="00C8106E"/>
    <w:rsid w:val="00C84BBF"/>
    <w:rsid w:val="00CA5D3A"/>
    <w:rsid w:val="00CB4559"/>
    <w:rsid w:val="00CC1787"/>
    <w:rsid w:val="00D044AA"/>
    <w:rsid w:val="00D06E57"/>
    <w:rsid w:val="00D16FB0"/>
    <w:rsid w:val="00D27265"/>
    <w:rsid w:val="00D3307E"/>
    <w:rsid w:val="00D37004"/>
    <w:rsid w:val="00D75742"/>
    <w:rsid w:val="00D819A5"/>
    <w:rsid w:val="00D915B1"/>
    <w:rsid w:val="00DB4C23"/>
    <w:rsid w:val="00DC08DA"/>
    <w:rsid w:val="00DD4A75"/>
    <w:rsid w:val="00DD5DB6"/>
    <w:rsid w:val="00DE3E9C"/>
    <w:rsid w:val="00DE7E39"/>
    <w:rsid w:val="00DF575C"/>
    <w:rsid w:val="00E34856"/>
    <w:rsid w:val="00E34F4A"/>
    <w:rsid w:val="00E424D2"/>
    <w:rsid w:val="00E5089D"/>
    <w:rsid w:val="00E61230"/>
    <w:rsid w:val="00E757A6"/>
    <w:rsid w:val="00E76F33"/>
    <w:rsid w:val="00E81F6C"/>
    <w:rsid w:val="00EA36B4"/>
    <w:rsid w:val="00EB335C"/>
    <w:rsid w:val="00ED7B6B"/>
    <w:rsid w:val="00EE4B8F"/>
    <w:rsid w:val="00F177E8"/>
    <w:rsid w:val="00F35590"/>
    <w:rsid w:val="00F52319"/>
    <w:rsid w:val="00F525CA"/>
    <w:rsid w:val="00F55931"/>
    <w:rsid w:val="00F8006F"/>
    <w:rsid w:val="00F81C56"/>
    <w:rsid w:val="00FB1554"/>
    <w:rsid w:val="00FB452E"/>
    <w:rsid w:val="00FC05A0"/>
    <w:rsid w:val="00FC27D5"/>
    <w:rsid w:val="00FC7AF6"/>
    <w:rsid w:val="00FD165B"/>
    <w:rsid w:val="00FE016C"/>
    <w:rsid w:val="00FE32FA"/>
    <w:rsid w:val="00FE4B3E"/>
    <w:rsid w:val="00FE4E27"/>
    <w:rsid w:val="00FF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4D8C"/>
  <w15:docId w15:val="{C7B8C391-7468-6C47-BEE5-629F6129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A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4A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A75"/>
  </w:style>
  <w:style w:type="paragraph" w:styleId="Footer">
    <w:name w:val="footer"/>
    <w:basedOn w:val="Normal"/>
    <w:link w:val="FooterChar"/>
    <w:uiPriority w:val="99"/>
    <w:unhideWhenUsed/>
    <w:rsid w:val="00DD4A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A75"/>
  </w:style>
  <w:style w:type="paragraph" w:styleId="NormalWeb">
    <w:name w:val="Normal (Web)"/>
    <w:basedOn w:val="Normal"/>
    <w:uiPriority w:val="99"/>
    <w:semiHidden/>
    <w:unhideWhenUsed/>
    <w:rsid w:val="008919A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E669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E669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48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483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76F3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81C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hettinger.com/" TargetMode="External"/><Relationship Id="rId13" Type="http://schemas.openxmlformats.org/officeDocument/2006/relationships/hyperlink" Target="mailto:leeajin@m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estner@uchicago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geris@msu.edu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telder@msu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10DEC-CED6-3B42-87D6-FEABE064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Katlyn Hettinger</dc:creator>
  <cp:keywords/>
  <dc:description/>
  <cp:lastModifiedBy>Hettinger, Katlyn</cp:lastModifiedBy>
  <cp:revision>2</cp:revision>
  <cp:lastPrinted>2022-10-03T15:50:00Z</cp:lastPrinted>
  <dcterms:created xsi:type="dcterms:W3CDTF">2023-01-05T19:29:00Z</dcterms:created>
  <dcterms:modified xsi:type="dcterms:W3CDTF">2023-01-05T19:29:00Z</dcterms:modified>
</cp:coreProperties>
</file>